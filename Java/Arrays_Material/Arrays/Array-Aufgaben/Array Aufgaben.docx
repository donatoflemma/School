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AA86" w14:textId="31DC4B43" w:rsidR="00CF01BD" w:rsidRPr="00CF01BD" w:rsidRDefault="00CF01BD" w:rsidP="00CF01BD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F01BD">
        <w:rPr>
          <w:rFonts w:cstheme="minorHAnsi"/>
          <w:sz w:val="24"/>
          <w:szCs w:val="24"/>
        </w:rPr>
        <w:t>Fülle ein Array vom Typ Integer</w:t>
      </w:r>
      <w:r w:rsidR="00A07203">
        <w:rPr>
          <w:rFonts w:cstheme="minorHAnsi"/>
          <w:sz w:val="24"/>
          <w:szCs w:val="24"/>
        </w:rPr>
        <w:t xml:space="preserve"> (int)</w:t>
      </w:r>
      <w:r w:rsidRPr="00CF01BD">
        <w:rPr>
          <w:rFonts w:cstheme="minorHAnsi"/>
          <w:sz w:val="24"/>
          <w:szCs w:val="24"/>
        </w:rPr>
        <w:t xml:space="preserve"> mit aufsteigenden Zahlen von 0 – 9</w:t>
      </w:r>
    </w:p>
    <w:p w14:paraId="686FD0D0" w14:textId="77777777" w:rsidR="00CF01BD" w:rsidRPr="00CF01BD" w:rsidRDefault="00CF01BD" w:rsidP="00CF01BD">
      <w:pPr>
        <w:pStyle w:val="Listenabsatz"/>
        <w:rPr>
          <w:rFonts w:cstheme="minorHAnsi"/>
          <w:sz w:val="24"/>
          <w:szCs w:val="24"/>
        </w:rPr>
      </w:pPr>
    </w:p>
    <w:p w14:paraId="24AA9867" w14:textId="77777777" w:rsidR="00CF01BD" w:rsidRPr="00CF01BD" w:rsidRDefault="00CF01BD" w:rsidP="00CF01BD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F01BD">
        <w:rPr>
          <w:rFonts w:cstheme="minorHAnsi"/>
          <w:sz w:val="24"/>
          <w:szCs w:val="24"/>
        </w:rPr>
        <w:t xml:space="preserve">Fülle ein Array vom Typ Integer mit  10 Zufallszahlen </w:t>
      </w:r>
      <w:r w:rsidRPr="00CF01BD">
        <w:rPr>
          <w:rFonts w:cstheme="minorHAnsi"/>
          <w:sz w:val="24"/>
          <w:szCs w:val="24"/>
        </w:rPr>
        <w:br/>
        <w:t xml:space="preserve">(benutze die </w:t>
      </w:r>
      <w:r w:rsidRPr="00CF01BD">
        <w:rPr>
          <w:rFonts w:cstheme="minorHAnsi"/>
          <w:color w:val="44546A" w:themeColor="text2"/>
          <w:sz w:val="24"/>
          <w:szCs w:val="24"/>
          <w:lang w:val="en"/>
        </w:rPr>
        <w:t xml:space="preserve">java.util.Random </w:t>
      </w:r>
      <w:r w:rsidRPr="00CF01BD">
        <w:rPr>
          <w:rFonts w:cstheme="minorHAnsi"/>
          <w:sz w:val="24"/>
          <w:szCs w:val="24"/>
          <w:lang w:val="en"/>
        </w:rPr>
        <w:t xml:space="preserve">Klasse </w:t>
      </w:r>
      <w:r w:rsidRPr="00CF01BD">
        <w:rPr>
          <w:rStyle w:val="HTMLCode"/>
          <w:rFonts w:asciiTheme="minorHAnsi" w:eastAsiaTheme="minorHAnsi" w:hAnsiTheme="minorHAnsi" w:cstheme="minorHAnsi"/>
          <w:sz w:val="24"/>
          <w:szCs w:val="24"/>
          <w:lang w:val="en"/>
        </w:rPr>
        <w:t xml:space="preserve"> </w:t>
      </w:r>
      <w:r w:rsidRPr="00CF01BD">
        <w:rPr>
          <w:rStyle w:val="HTMLCode"/>
          <w:rFonts w:asciiTheme="minorHAnsi" w:eastAsiaTheme="minorHAnsi" w:hAnsiTheme="minorHAnsi" w:cstheme="minorHAnsi"/>
          <w:color w:val="44546A" w:themeColor="text2"/>
          <w:sz w:val="24"/>
          <w:szCs w:val="24"/>
          <w:lang w:val="en"/>
        </w:rPr>
        <w:t>nextInt(int bound)</w:t>
      </w:r>
      <w:r w:rsidRPr="00CF01BD">
        <w:rPr>
          <w:rFonts w:cstheme="minorHAnsi"/>
          <w:sz w:val="24"/>
          <w:szCs w:val="24"/>
          <w:lang w:val="en"/>
        </w:rPr>
        <w:t>)</w:t>
      </w:r>
    </w:p>
    <w:p w14:paraId="3FA55CEB" w14:textId="77777777" w:rsidR="00CF01BD" w:rsidRPr="00CF01BD" w:rsidRDefault="00CF01BD" w:rsidP="00CF01BD">
      <w:pPr>
        <w:pStyle w:val="Listenabsatz"/>
        <w:rPr>
          <w:rFonts w:cstheme="minorHAnsi"/>
          <w:sz w:val="24"/>
          <w:szCs w:val="24"/>
        </w:rPr>
      </w:pPr>
    </w:p>
    <w:p w14:paraId="45EA715F" w14:textId="77777777" w:rsidR="00CF01BD" w:rsidRPr="00CF01BD" w:rsidRDefault="00CF01BD" w:rsidP="00CF01BD">
      <w:pPr>
        <w:pStyle w:val="Listenabsatz"/>
        <w:rPr>
          <w:rFonts w:cstheme="minorHAnsi"/>
          <w:sz w:val="24"/>
          <w:szCs w:val="24"/>
        </w:rPr>
      </w:pPr>
    </w:p>
    <w:p w14:paraId="74C20ED5" w14:textId="32177754" w:rsidR="00ED5DB0" w:rsidRPr="00CF01BD" w:rsidRDefault="00CF01BD" w:rsidP="00CF01BD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F01BD">
        <w:rPr>
          <w:rFonts w:cstheme="minorHAnsi"/>
          <w:sz w:val="24"/>
          <w:szCs w:val="24"/>
        </w:rPr>
        <w:t>Sortiere die Elemente von Aufgabe 2) – Benutze dabei den Bubble Sort Algorithmus.</w:t>
      </w:r>
    </w:p>
    <w:p w14:paraId="49499733" w14:textId="64B7CA95" w:rsidR="00CF01BD" w:rsidRDefault="00CF01BD" w:rsidP="00CF01BD"/>
    <w:p w14:paraId="79E39C8D" w14:textId="2BF9D90A" w:rsidR="00CF01BD" w:rsidRDefault="00CF01BD" w:rsidP="00CF01BD"/>
    <w:p w14:paraId="2B082C60" w14:textId="739B2D3F" w:rsidR="00CF01BD" w:rsidRDefault="00CF01BD" w:rsidP="00CF01BD"/>
    <w:p w14:paraId="2323C9F1" w14:textId="402FCC2D" w:rsidR="00CF01BD" w:rsidRDefault="00CF01BD" w:rsidP="00CF01BD">
      <w:ins w:id="0" w:author="Sandor Gyarmati" w:date="2023-09-20T13:51:00Z">
        <w:r>
          <w:rPr>
            <w:noProof/>
          </w:rPr>
          <w:drawing>
            <wp:inline distT="0" distB="0" distL="0" distR="0" wp14:anchorId="52B43717" wp14:editId="66B24099">
              <wp:extent cx="4495800" cy="3238500"/>
              <wp:effectExtent l="0" t="0" r="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3238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B8C413" w14:textId="66D1141C" w:rsidR="00CF01BD" w:rsidRDefault="00CF01BD" w:rsidP="00CF01BD"/>
    <w:p w14:paraId="7DFD6D9B" w14:textId="2BB863AA" w:rsidR="00CF01BD" w:rsidRPr="00CF01BD" w:rsidRDefault="00CF01BD" w:rsidP="00CF01BD">
      <w:pPr>
        <w:rPr>
          <w:b/>
          <w:bCs/>
          <w:color w:val="ED7D31" w:themeColor="accent2"/>
          <w:sz w:val="40"/>
          <w:szCs w:val="40"/>
        </w:rPr>
      </w:pPr>
      <w:r w:rsidRPr="00CF01BD">
        <w:rPr>
          <w:b/>
          <w:bCs/>
          <w:color w:val="ED7D31" w:themeColor="accent2"/>
          <w:sz w:val="40"/>
          <w:szCs w:val="40"/>
        </w:rPr>
        <w:t>Viel Erfolg und noch mehr Spaß</w:t>
      </w:r>
    </w:p>
    <w:sectPr w:rsidR="00CF01BD" w:rsidRPr="00CF0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48D"/>
    <w:multiLevelType w:val="hybridMultilevel"/>
    <w:tmpl w:val="B37C09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or Gyarmati">
    <w15:presenceInfo w15:providerId="Windows Live" w15:userId="351992b57c30ba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F3"/>
    <w:rsid w:val="00A07203"/>
    <w:rsid w:val="00AA0107"/>
    <w:rsid w:val="00BF03F3"/>
    <w:rsid w:val="00CF01BD"/>
    <w:rsid w:val="00ED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0991"/>
  <w15:chartTrackingRefBased/>
  <w15:docId w15:val="{64643407-724C-4A93-8257-94A1950B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01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01B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F01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Gyarmati</dc:creator>
  <cp:keywords/>
  <dc:description/>
  <cp:lastModifiedBy>Sandor Gyarmati</cp:lastModifiedBy>
  <cp:revision>4</cp:revision>
  <dcterms:created xsi:type="dcterms:W3CDTF">2023-11-22T16:38:00Z</dcterms:created>
  <dcterms:modified xsi:type="dcterms:W3CDTF">2023-11-22T16:42:00Z</dcterms:modified>
</cp:coreProperties>
</file>